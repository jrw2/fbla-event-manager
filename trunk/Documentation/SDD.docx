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20" w:rsidRPr="006D358A" w:rsidRDefault="008C4820" w:rsidP="008C4820">
      <w:pPr>
        <w:spacing w:after="0"/>
        <w:jc w:val="center"/>
        <w:rPr>
          <w:rFonts w:ascii="Franklin Gothic Book" w:hAnsi="Franklin Gothic Book" w:cstheme="minorHAnsi"/>
          <w:b/>
          <w:sz w:val="32"/>
          <w:szCs w:val="32"/>
        </w:rPr>
      </w:pPr>
      <w:r w:rsidRPr="006D358A">
        <w:rPr>
          <w:rFonts w:ascii="Franklin Gothic Book" w:hAnsi="Franklin Gothic Book" w:cstheme="minorHAnsi"/>
          <w:b/>
          <w:sz w:val="32"/>
          <w:szCs w:val="32"/>
        </w:rPr>
        <w:t>Software Requirements</w:t>
      </w:r>
      <w:r>
        <w:rPr>
          <w:rFonts w:ascii="Franklin Gothic Book" w:hAnsi="Franklin Gothic Book" w:cstheme="minorHAnsi"/>
          <w:b/>
          <w:sz w:val="32"/>
          <w:szCs w:val="32"/>
        </w:rPr>
        <w:t xml:space="preserve"> </w:t>
      </w:r>
      <w:r w:rsidRPr="006D358A">
        <w:rPr>
          <w:rFonts w:ascii="Franklin Gothic Book" w:hAnsi="Franklin Gothic Book" w:cstheme="minorHAnsi"/>
          <w:b/>
          <w:sz w:val="32"/>
          <w:szCs w:val="32"/>
        </w:rPr>
        <w:t>Specifications</w:t>
      </w:r>
    </w:p>
    <w:p w:rsidR="008C4820" w:rsidRPr="006D358A" w:rsidRDefault="008C4820" w:rsidP="008C4820">
      <w:pPr>
        <w:spacing w:after="0"/>
        <w:jc w:val="center"/>
        <w:rPr>
          <w:rFonts w:ascii="Franklin Gothic Book" w:hAnsi="Franklin Gothic Book" w:cstheme="minorHAnsi"/>
          <w:b/>
          <w:sz w:val="32"/>
          <w:szCs w:val="32"/>
        </w:rPr>
      </w:pPr>
      <w:r>
        <w:rPr>
          <w:rFonts w:ascii="Franklin Gothic Book" w:hAnsi="Franklin Gothic Book" w:cstheme="minorHAnsi"/>
          <w:b/>
          <w:sz w:val="32"/>
          <w:szCs w:val="32"/>
        </w:rPr>
        <w:t>F</w:t>
      </w:r>
      <w:r w:rsidRPr="006D358A">
        <w:rPr>
          <w:rFonts w:ascii="Franklin Gothic Book" w:hAnsi="Franklin Gothic Book" w:cstheme="minorHAnsi"/>
          <w:b/>
          <w:sz w:val="32"/>
          <w:szCs w:val="32"/>
        </w:rPr>
        <w:t>or</w:t>
      </w:r>
      <w:r>
        <w:rPr>
          <w:rFonts w:ascii="Franklin Gothic Book" w:hAnsi="Franklin Gothic Book" w:cstheme="minorHAnsi"/>
          <w:b/>
          <w:sz w:val="32"/>
          <w:szCs w:val="32"/>
        </w:rPr>
        <w:t xml:space="preserve"> FBLAEM Event Registration</w:t>
      </w:r>
    </w:p>
    <w:p w:rsidR="008C4820" w:rsidRPr="006D358A" w:rsidRDefault="008C4820" w:rsidP="008C4820">
      <w:pPr>
        <w:spacing w:after="0"/>
        <w:jc w:val="right"/>
        <w:rPr>
          <w:rFonts w:ascii="Franklin Gothic Book" w:hAnsi="Franklin Gothic Book" w:cstheme="minorHAnsi"/>
          <w:b/>
          <w:sz w:val="32"/>
          <w:szCs w:val="32"/>
        </w:rPr>
      </w:pPr>
    </w:p>
    <w:p w:rsidR="008C4820" w:rsidRPr="006D358A" w:rsidRDefault="008C4820" w:rsidP="008C4820">
      <w:pPr>
        <w:spacing w:after="0"/>
        <w:jc w:val="center"/>
        <w:rPr>
          <w:rFonts w:ascii="Franklin Gothic Book" w:hAnsi="Franklin Gothic Book" w:cstheme="minorHAnsi"/>
          <w:b/>
          <w:sz w:val="32"/>
          <w:szCs w:val="32"/>
        </w:rPr>
      </w:pPr>
      <w:r>
        <w:rPr>
          <w:rFonts w:ascii="Franklin Gothic Book" w:hAnsi="Franklin Gothic Book" w:cstheme="minorHAnsi"/>
          <w:b/>
          <w:sz w:val="32"/>
          <w:szCs w:val="32"/>
        </w:rPr>
        <w:t>Version 0.01</w:t>
      </w:r>
    </w:p>
    <w:p w:rsidR="008C4820" w:rsidRPr="006D358A"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r w:rsidRPr="006D358A">
        <w:rPr>
          <w:rFonts w:ascii="Franklin Gothic Book" w:hAnsi="Franklin Gothic Book" w:cstheme="minorHAnsi"/>
          <w:b/>
          <w:sz w:val="32"/>
          <w:szCs w:val="32"/>
        </w:rPr>
        <w:t>Prepared by</w:t>
      </w:r>
    </w:p>
    <w:p w:rsidR="008C4820" w:rsidRPr="008C4820" w:rsidRDefault="008C4820" w:rsidP="008C4820">
      <w:pPr>
        <w:spacing w:after="0"/>
        <w:jc w:val="center"/>
        <w:rPr>
          <w:rFonts w:ascii="Franklin Gothic Book" w:hAnsi="Franklin Gothic Book" w:cstheme="minorHAnsi"/>
          <w:b/>
          <w:sz w:val="32"/>
          <w:szCs w:val="32"/>
          <w:u w:val="single"/>
        </w:rPr>
      </w:pPr>
      <w:r w:rsidRPr="008C4820">
        <w:rPr>
          <w:rFonts w:ascii="Franklin Gothic Book" w:hAnsi="Franklin Gothic Book" w:cstheme="minorHAnsi"/>
          <w:b/>
          <w:sz w:val="32"/>
          <w:szCs w:val="32"/>
          <w:u w:val="single"/>
        </w:rPr>
        <w:t>Team Flagellum’s</w:t>
      </w:r>
    </w:p>
    <w:p w:rsidR="008C4820" w:rsidRPr="006D358A" w:rsidRDefault="008C4820" w:rsidP="008C4820">
      <w:pPr>
        <w:spacing w:after="0"/>
        <w:ind w:firstLine="720"/>
        <w:jc w:val="center"/>
        <w:rPr>
          <w:rFonts w:ascii="Franklin Gothic Book" w:hAnsi="Franklin Gothic Book" w:cstheme="minorHAnsi"/>
          <w:b/>
          <w:sz w:val="32"/>
          <w:szCs w:val="32"/>
        </w:rPr>
      </w:pPr>
      <w:r>
        <w:rPr>
          <w:rFonts w:ascii="Franklin Gothic Book" w:hAnsi="Franklin Gothic Book" w:cstheme="minorHAnsi"/>
          <w:b/>
          <w:sz w:val="32"/>
          <w:szCs w:val="32"/>
        </w:rPr>
        <w:t>Anthony Guertin</w:t>
      </w:r>
      <w:r>
        <w:rPr>
          <w:rFonts w:ascii="Franklin Gothic Book" w:hAnsi="Franklin Gothic Book" w:cstheme="minorHAnsi"/>
          <w:b/>
          <w:sz w:val="32"/>
          <w:szCs w:val="32"/>
        </w:rPr>
        <w:tab/>
      </w:r>
    </w:p>
    <w:p w:rsidR="008C4820" w:rsidRPr="006D358A" w:rsidRDefault="008C4820" w:rsidP="008C4820">
      <w:pPr>
        <w:spacing w:after="0"/>
        <w:jc w:val="center"/>
        <w:rPr>
          <w:rFonts w:ascii="Franklin Gothic Book" w:hAnsi="Franklin Gothic Book" w:cstheme="minorHAnsi"/>
          <w:b/>
          <w:sz w:val="32"/>
          <w:szCs w:val="32"/>
        </w:rPr>
      </w:pPr>
      <w:r>
        <w:rPr>
          <w:rFonts w:ascii="Franklin Gothic Book" w:hAnsi="Franklin Gothic Book" w:cstheme="minorHAnsi"/>
          <w:b/>
          <w:sz w:val="32"/>
          <w:szCs w:val="32"/>
        </w:rPr>
        <w:t xml:space="preserve">Norm Johnson </w:t>
      </w:r>
    </w:p>
    <w:p w:rsidR="008C4820" w:rsidRPr="006D358A" w:rsidRDefault="008C4820" w:rsidP="008C4820">
      <w:pPr>
        <w:spacing w:after="0"/>
        <w:jc w:val="center"/>
        <w:rPr>
          <w:rFonts w:ascii="Franklin Gothic Book" w:hAnsi="Franklin Gothic Book" w:cstheme="minorHAnsi"/>
          <w:b/>
          <w:sz w:val="32"/>
          <w:szCs w:val="32"/>
        </w:rPr>
      </w:pPr>
      <w:r>
        <w:rPr>
          <w:rFonts w:ascii="Franklin Gothic Book" w:hAnsi="Franklin Gothic Book" w:cstheme="minorHAnsi"/>
          <w:b/>
          <w:sz w:val="32"/>
          <w:szCs w:val="32"/>
        </w:rPr>
        <w:t>Preston Taylor</w:t>
      </w:r>
    </w:p>
    <w:p w:rsidR="008C4820" w:rsidRPr="006D358A" w:rsidRDefault="008C4820" w:rsidP="008C4820">
      <w:pPr>
        <w:spacing w:after="0"/>
        <w:jc w:val="center"/>
        <w:rPr>
          <w:rFonts w:ascii="Franklin Gothic Book" w:hAnsi="Franklin Gothic Book" w:cstheme="minorHAnsi"/>
          <w:b/>
          <w:sz w:val="32"/>
          <w:szCs w:val="32"/>
        </w:rPr>
      </w:pPr>
      <w:r>
        <w:rPr>
          <w:rFonts w:ascii="Franklin Gothic Book" w:hAnsi="Franklin Gothic Book" w:cstheme="minorHAnsi"/>
          <w:b/>
          <w:sz w:val="32"/>
          <w:szCs w:val="32"/>
        </w:rPr>
        <w:t>J.</w:t>
      </w:r>
      <w:r w:rsidR="001E1EED">
        <w:rPr>
          <w:rFonts w:ascii="Franklin Gothic Book" w:hAnsi="Franklin Gothic Book" w:cstheme="minorHAnsi"/>
          <w:b/>
          <w:sz w:val="32"/>
          <w:szCs w:val="32"/>
        </w:rPr>
        <w:t xml:space="preserve"> </w:t>
      </w:r>
      <w:r>
        <w:rPr>
          <w:rFonts w:ascii="Franklin Gothic Book" w:hAnsi="Franklin Gothic Book" w:cstheme="minorHAnsi"/>
          <w:b/>
          <w:sz w:val="32"/>
          <w:szCs w:val="32"/>
        </w:rPr>
        <w:t>R. Westmore</w:t>
      </w:r>
      <w:r w:rsidR="001E1EED">
        <w:rPr>
          <w:rFonts w:ascii="Franklin Gothic Book" w:hAnsi="Franklin Gothic Book" w:cstheme="minorHAnsi"/>
          <w:b/>
          <w:sz w:val="32"/>
          <w:szCs w:val="32"/>
        </w:rPr>
        <w:t>land</w:t>
      </w:r>
    </w:p>
    <w:p w:rsidR="008C4820" w:rsidRPr="006D358A" w:rsidRDefault="008C4820" w:rsidP="008C4820">
      <w:pPr>
        <w:spacing w:after="0"/>
        <w:jc w:val="right"/>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r>
        <w:rPr>
          <w:rFonts w:ascii="Franklin Gothic Book" w:hAnsi="Franklin Gothic Book" w:cstheme="minorHAnsi"/>
          <w:b/>
          <w:sz w:val="32"/>
          <w:szCs w:val="32"/>
        </w:rPr>
        <w:t>December 6</w:t>
      </w:r>
      <w:r w:rsidRPr="008C4820">
        <w:rPr>
          <w:rFonts w:ascii="Franklin Gothic Book" w:hAnsi="Franklin Gothic Book" w:cstheme="minorHAnsi"/>
          <w:b/>
          <w:sz w:val="32"/>
          <w:szCs w:val="32"/>
          <w:vertAlign w:val="superscript"/>
        </w:rPr>
        <w:t>th</w:t>
      </w:r>
      <w:r>
        <w:rPr>
          <w:rFonts w:ascii="Franklin Gothic Book" w:hAnsi="Franklin Gothic Book" w:cstheme="minorHAnsi"/>
          <w:b/>
          <w:sz w:val="32"/>
          <w:szCs w:val="32"/>
        </w:rPr>
        <w:t xml:space="preserve"> 2013</w:t>
      </w: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sdt>
      <w:sdtPr>
        <w:rPr>
          <w:rFonts w:asciiTheme="minorHAnsi" w:eastAsiaTheme="minorHAnsi" w:hAnsiTheme="minorHAnsi" w:cstheme="minorBidi"/>
          <w:b w:val="0"/>
          <w:bCs w:val="0"/>
          <w:color w:val="auto"/>
          <w:sz w:val="22"/>
          <w:szCs w:val="22"/>
          <w:lang w:eastAsia="en-US"/>
        </w:rPr>
        <w:id w:val="259568212"/>
        <w:docPartObj>
          <w:docPartGallery w:val="Table of Contents"/>
          <w:docPartUnique/>
        </w:docPartObj>
      </w:sdtPr>
      <w:sdtEndPr>
        <w:rPr>
          <w:noProof/>
        </w:rPr>
      </w:sdtEndPr>
      <w:sdtContent>
        <w:p w:rsidR="008C4820" w:rsidRPr="0070718B" w:rsidRDefault="008C4820" w:rsidP="008C4820">
          <w:pPr>
            <w:pStyle w:val="TOCHeading"/>
            <w:rPr>
              <w:color w:val="FF0000"/>
            </w:rPr>
          </w:pPr>
          <w:r w:rsidRPr="0070718B">
            <w:rPr>
              <w:color w:val="FF0000"/>
            </w:rPr>
            <w:t>Table of Contents</w:t>
          </w:r>
        </w:p>
        <w:p w:rsidR="008C4820" w:rsidRDefault="008C4820" w:rsidP="008C482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4431180" w:history="1">
            <w:r w:rsidRPr="000F5C6A">
              <w:rPr>
                <w:rStyle w:val="Hyperlink"/>
                <w:noProof/>
              </w:rPr>
              <w:t>Part 1. Executive Summary</w:t>
            </w:r>
            <w:r>
              <w:rPr>
                <w:noProof/>
                <w:webHidden/>
              </w:rPr>
              <w:tab/>
            </w:r>
            <w:r>
              <w:rPr>
                <w:noProof/>
                <w:webHidden/>
              </w:rPr>
              <w:fldChar w:fldCharType="begin"/>
            </w:r>
            <w:r>
              <w:rPr>
                <w:noProof/>
                <w:webHidden/>
              </w:rPr>
              <w:instrText xml:space="preserve"> PAGEREF _Toc354431180 \h </w:instrText>
            </w:r>
            <w:r>
              <w:rPr>
                <w:noProof/>
                <w:webHidden/>
              </w:rPr>
            </w:r>
            <w:r>
              <w:rPr>
                <w:noProof/>
                <w:webHidden/>
              </w:rPr>
              <w:fldChar w:fldCharType="separate"/>
            </w:r>
            <w:r>
              <w:rPr>
                <w:noProof/>
                <w:webHidden/>
              </w:rPr>
              <w:t>1</w:t>
            </w:r>
            <w:r>
              <w:rPr>
                <w:noProof/>
                <w:webHidden/>
              </w:rPr>
              <w:fldChar w:fldCharType="end"/>
            </w:r>
          </w:hyperlink>
        </w:p>
        <w:p w:rsidR="008C4820" w:rsidRDefault="001E1EED" w:rsidP="008C4820">
          <w:pPr>
            <w:pStyle w:val="TOC1"/>
            <w:tabs>
              <w:tab w:val="right" w:leader="dot" w:pos="9350"/>
            </w:tabs>
            <w:rPr>
              <w:rFonts w:eastAsiaTheme="minorEastAsia"/>
              <w:noProof/>
            </w:rPr>
          </w:pPr>
          <w:hyperlink w:anchor="_Toc354431181" w:history="1">
            <w:r w:rsidR="008C4820" w:rsidRPr="000F5C6A">
              <w:rPr>
                <w:rStyle w:val="Hyperlink"/>
                <w:noProof/>
              </w:rPr>
              <w:t>Part 2. System Features</w:t>
            </w:r>
            <w:r w:rsidR="008C4820">
              <w:rPr>
                <w:noProof/>
                <w:webHidden/>
              </w:rPr>
              <w:tab/>
            </w:r>
            <w:r w:rsidR="008C4820">
              <w:rPr>
                <w:noProof/>
                <w:webHidden/>
              </w:rPr>
              <w:fldChar w:fldCharType="begin"/>
            </w:r>
            <w:r w:rsidR="008C4820">
              <w:rPr>
                <w:noProof/>
                <w:webHidden/>
              </w:rPr>
              <w:instrText xml:space="preserve"> PAGEREF _Toc354431181 \h </w:instrText>
            </w:r>
            <w:r w:rsidR="008C4820">
              <w:rPr>
                <w:noProof/>
                <w:webHidden/>
              </w:rPr>
            </w:r>
            <w:r w:rsidR="008C4820">
              <w:rPr>
                <w:noProof/>
                <w:webHidden/>
              </w:rPr>
              <w:fldChar w:fldCharType="separate"/>
            </w:r>
            <w:r w:rsidR="008C4820">
              <w:rPr>
                <w:noProof/>
                <w:webHidden/>
              </w:rPr>
              <w:t>3</w:t>
            </w:r>
            <w:r w:rsidR="008C4820">
              <w:rPr>
                <w:noProof/>
                <w:webHidden/>
              </w:rPr>
              <w:fldChar w:fldCharType="end"/>
            </w:r>
          </w:hyperlink>
        </w:p>
        <w:p w:rsidR="008C4820" w:rsidRDefault="001E1EED" w:rsidP="008C4820">
          <w:pPr>
            <w:pStyle w:val="TOC1"/>
            <w:tabs>
              <w:tab w:val="right" w:leader="dot" w:pos="9350"/>
            </w:tabs>
            <w:rPr>
              <w:rFonts w:eastAsiaTheme="minorEastAsia"/>
              <w:noProof/>
            </w:rPr>
          </w:pPr>
          <w:hyperlink w:anchor="_Toc354431182" w:history="1">
            <w:r w:rsidR="008C4820" w:rsidRPr="000F5C6A">
              <w:rPr>
                <w:rStyle w:val="Hyperlink"/>
                <w:noProof/>
              </w:rPr>
              <w:t>Part 3. User Interface Screens</w:t>
            </w:r>
            <w:r w:rsidR="008C4820">
              <w:rPr>
                <w:noProof/>
                <w:webHidden/>
              </w:rPr>
              <w:tab/>
            </w:r>
            <w:r w:rsidR="008C4820">
              <w:rPr>
                <w:noProof/>
                <w:webHidden/>
              </w:rPr>
              <w:fldChar w:fldCharType="begin"/>
            </w:r>
            <w:r w:rsidR="008C4820">
              <w:rPr>
                <w:noProof/>
                <w:webHidden/>
              </w:rPr>
              <w:instrText xml:space="preserve"> PAGEREF _Toc354431182 \h </w:instrText>
            </w:r>
            <w:r w:rsidR="008C4820">
              <w:rPr>
                <w:noProof/>
                <w:webHidden/>
              </w:rPr>
            </w:r>
            <w:r w:rsidR="008C4820">
              <w:rPr>
                <w:noProof/>
                <w:webHidden/>
              </w:rPr>
              <w:fldChar w:fldCharType="separate"/>
            </w:r>
            <w:r w:rsidR="008C4820">
              <w:rPr>
                <w:noProof/>
                <w:webHidden/>
              </w:rPr>
              <w:t>5</w:t>
            </w:r>
            <w:r w:rsidR="008C4820">
              <w:rPr>
                <w:noProof/>
                <w:webHidden/>
              </w:rPr>
              <w:fldChar w:fldCharType="end"/>
            </w:r>
          </w:hyperlink>
        </w:p>
        <w:p w:rsidR="008C4820" w:rsidRDefault="001E1EED" w:rsidP="008C4820">
          <w:pPr>
            <w:pStyle w:val="TOC1"/>
            <w:tabs>
              <w:tab w:val="right" w:leader="dot" w:pos="9350"/>
            </w:tabs>
            <w:rPr>
              <w:rFonts w:eastAsiaTheme="minorEastAsia"/>
              <w:noProof/>
            </w:rPr>
          </w:pPr>
          <w:hyperlink w:anchor="_Toc354431183" w:history="1">
            <w:r w:rsidR="008C4820" w:rsidRPr="000F5C6A">
              <w:rPr>
                <w:rStyle w:val="Hyperlink"/>
                <w:noProof/>
              </w:rPr>
              <w:t>Part 4. Entity Relationship Diagram</w:t>
            </w:r>
            <w:r w:rsidR="008C4820">
              <w:rPr>
                <w:noProof/>
                <w:webHidden/>
              </w:rPr>
              <w:tab/>
            </w:r>
            <w:r w:rsidR="008C4820">
              <w:rPr>
                <w:noProof/>
                <w:webHidden/>
              </w:rPr>
              <w:fldChar w:fldCharType="begin"/>
            </w:r>
            <w:r w:rsidR="008C4820">
              <w:rPr>
                <w:noProof/>
                <w:webHidden/>
              </w:rPr>
              <w:instrText xml:space="preserve"> PAGEREF _Toc354431183 \h </w:instrText>
            </w:r>
            <w:r w:rsidR="008C4820">
              <w:rPr>
                <w:noProof/>
                <w:webHidden/>
              </w:rPr>
            </w:r>
            <w:r w:rsidR="008C4820">
              <w:rPr>
                <w:noProof/>
                <w:webHidden/>
              </w:rPr>
              <w:fldChar w:fldCharType="separate"/>
            </w:r>
            <w:r w:rsidR="008C4820">
              <w:rPr>
                <w:noProof/>
                <w:webHidden/>
              </w:rPr>
              <w:t>9</w:t>
            </w:r>
            <w:r w:rsidR="008C4820">
              <w:rPr>
                <w:noProof/>
                <w:webHidden/>
              </w:rPr>
              <w:fldChar w:fldCharType="end"/>
            </w:r>
          </w:hyperlink>
        </w:p>
        <w:p w:rsidR="008C4820" w:rsidRDefault="001E1EED" w:rsidP="008C4820">
          <w:pPr>
            <w:pStyle w:val="TOC1"/>
            <w:tabs>
              <w:tab w:val="right" w:leader="dot" w:pos="9350"/>
            </w:tabs>
            <w:rPr>
              <w:rFonts w:eastAsiaTheme="minorEastAsia"/>
              <w:noProof/>
            </w:rPr>
          </w:pPr>
          <w:hyperlink w:anchor="_Toc354431184" w:history="1">
            <w:r w:rsidR="008C4820" w:rsidRPr="000F5C6A">
              <w:rPr>
                <w:rStyle w:val="Hyperlink"/>
                <w:noProof/>
              </w:rPr>
              <w:t>Part 5. Sequence Diagrams</w:t>
            </w:r>
            <w:r w:rsidR="008C4820">
              <w:rPr>
                <w:noProof/>
                <w:webHidden/>
              </w:rPr>
              <w:tab/>
            </w:r>
            <w:r w:rsidR="008C4820">
              <w:rPr>
                <w:noProof/>
                <w:webHidden/>
              </w:rPr>
              <w:fldChar w:fldCharType="begin"/>
            </w:r>
            <w:r w:rsidR="008C4820">
              <w:rPr>
                <w:noProof/>
                <w:webHidden/>
              </w:rPr>
              <w:instrText xml:space="preserve"> PAGEREF _Toc354431184 \h </w:instrText>
            </w:r>
            <w:r w:rsidR="008C4820">
              <w:rPr>
                <w:noProof/>
                <w:webHidden/>
              </w:rPr>
            </w:r>
            <w:r w:rsidR="008C4820">
              <w:rPr>
                <w:noProof/>
                <w:webHidden/>
              </w:rPr>
              <w:fldChar w:fldCharType="separate"/>
            </w:r>
            <w:r w:rsidR="008C4820">
              <w:rPr>
                <w:noProof/>
                <w:webHidden/>
              </w:rPr>
              <w:t>11</w:t>
            </w:r>
            <w:r w:rsidR="008C4820">
              <w:rPr>
                <w:noProof/>
                <w:webHidden/>
              </w:rPr>
              <w:fldChar w:fldCharType="end"/>
            </w:r>
          </w:hyperlink>
        </w:p>
        <w:p w:rsidR="008C4820" w:rsidRDefault="001E1EED" w:rsidP="008C4820">
          <w:pPr>
            <w:pStyle w:val="TOC1"/>
            <w:tabs>
              <w:tab w:val="right" w:leader="dot" w:pos="9350"/>
            </w:tabs>
            <w:rPr>
              <w:rFonts w:eastAsiaTheme="minorEastAsia"/>
              <w:noProof/>
            </w:rPr>
          </w:pPr>
          <w:hyperlink w:anchor="_Toc354431185" w:history="1">
            <w:r w:rsidR="008C4820" w:rsidRPr="000F5C6A">
              <w:rPr>
                <w:rStyle w:val="Hyperlink"/>
                <w:noProof/>
              </w:rPr>
              <w:t xml:space="preserve">Part 6. Project </w:t>
            </w:r>
            <w:bookmarkStart w:id="0" w:name="_GoBack"/>
            <w:bookmarkEnd w:id="0"/>
            <w:r w:rsidR="008C4820" w:rsidRPr="000F5C6A">
              <w:rPr>
                <w:rStyle w:val="Hyperlink"/>
                <w:noProof/>
              </w:rPr>
              <w:t>Structure</w:t>
            </w:r>
            <w:r w:rsidR="008C4820">
              <w:rPr>
                <w:noProof/>
                <w:webHidden/>
              </w:rPr>
              <w:tab/>
            </w:r>
            <w:r w:rsidR="008C4820">
              <w:rPr>
                <w:noProof/>
                <w:webHidden/>
              </w:rPr>
              <w:fldChar w:fldCharType="begin"/>
            </w:r>
            <w:r w:rsidR="008C4820">
              <w:rPr>
                <w:noProof/>
                <w:webHidden/>
              </w:rPr>
              <w:instrText xml:space="preserve"> PAGEREF _Toc354431185 \h </w:instrText>
            </w:r>
            <w:r w:rsidR="008C4820">
              <w:rPr>
                <w:noProof/>
                <w:webHidden/>
              </w:rPr>
            </w:r>
            <w:r w:rsidR="008C4820">
              <w:rPr>
                <w:noProof/>
                <w:webHidden/>
              </w:rPr>
              <w:fldChar w:fldCharType="separate"/>
            </w:r>
            <w:r w:rsidR="008C4820">
              <w:rPr>
                <w:noProof/>
                <w:webHidden/>
              </w:rPr>
              <w:t>14</w:t>
            </w:r>
            <w:r w:rsidR="008C4820">
              <w:rPr>
                <w:noProof/>
                <w:webHidden/>
              </w:rPr>
              <w:fldChar w:fldCharType="end"/>
            </w:r>
          </w:hyperlink>
        </w:p>
        <w:p w:rsidR="008C4820" w:rsidRDefault="001E1EED" w:rsidP="008C4820">
          <w:pPr>
            <w:pStyle w:val="TOC1"/>
            <w:tabs>
              <w:tab w:val="right" w:leader="dot" w:pos="9350"/>
            </w:tabs>
            <w:rPr>
              <w:rStyle w:val="Hyperlink"/>
              <w:noProof/>
            </w:rPr>
          </w:pPr>
          <w:hyperlink w:anchor="_Toc354431186" w:history="1">
            <w:r w:rsidR="008C4820" w:rsidRPr="000F5C6A">
              <w:rPr>
                <w:rStyle w:val="Hyperlink"/>
                <w:noProof/>
              </w:rPr>
              <w:t>Part 7. Proposed Technologies</w:t>
            </w:r>
            <w:r w:rsidR="008C4820">
              <w:rPr>
                <w:noProof/>
                <w:webHidden/>
              </w:rPr>
              <w:tab/>
            </w:r>
            <w:r w:rsidR="008C4820">
              <w:rPr>
                <w:noProof/>
                <w:webHidden/>
              </w:rPr>
              <w:fldChar w:fldCharType="begin"/>
            </w:r>
            <w:r w:rsidR="008C4820">
              <w:rPr>
                <w:noProof/>
                <w:webHidden/>
              </w:rPr>
              <w:instrText xml:space="preserve"> PAGEREF _Toc354431186 \h </w:instrText>
            </w:r>
            <w:r w:rsidR="008C4820">
              <w:rPr>
                <w:noProof/>
                <w:webHidden/>
              </w:rPr>
            </w:r>
            <w:r w:rsidR="008C4820">
              <w:rPr>
                <w:noProof/>
                <w:webHidden/>
              </w:rPr>
              <w:fldChar w:fldCharType="separate"/>
            </w:r>
            <w:r w:rsidR="008C4820">
              <w:rPr>
                <w:noProof/>
                <w:webHidden/>
              </w:rPr>
              <w:t>16</w:t>
            </w:r>
            <w:r w:rsidR="008C4820">
              <w:rPr>
                <w:noProof/>
                <w:webHidden/>
              </w:rPr>
              <w:fldChar w:fldCharType="end"/>
            </w:r>
          </w:hyperlink>
        </w:p>
        <w:p w:rsidR="008C4820" w:rsidRDefault="008C4820" w:rsidP="008C4820">
          <w:r>
            <w:tab/>
            <w:t xml:space="preserve">Appendix A - </w:t>
          </w:r>
          <w:r w:rsidRPr="00487ECB">
            <w:t>Technical Problems and Solutions</w:t>
          </w:r>
          <w:r>
            <w:t>………………………………………………………………………..20</w:t>
          </w:r>
        </w:p>
        <w:p w:rsidR="008C4820" w:rsidRPr="00487ECB" w:rsidRDefault="008C4820" w:rsidP="008C4820">
          <w:r>
            <w:tab/>
            <w:t>Appendix B - System Testing and jUnit Testing..………………………………………………………………………..21</w:t>
          </w:r>
        </w:p>
        <w:p w:rsidR="008C4820" w:rsidRPr="00487ECB" w:rsidRDefault="008C4820" w:rsidP="008C4820"/>
        <w:p w:rsidR="008C4820" w:rsidRDefault="008C4820" w:rsidP="008C4820">
          <w:pPr>
            <w:pStyle w:val="TOC1"/>
            <w:tabs>
              <w:tab w:val="right" w:leader="dot" w:pos="9350"/>
            </w:tabs>
            <w:rPr>
              <w:noProof/>
            </w:rPr>
          </w:pPr>
          <w:r>
            <w:rPr>
              <w:b/>
              <w:bCs/>
              <w:noProof/>
            </w:rPr>
            <w:fldChar w:fldCharType="end"/>
          </w:r>
        </w:p>
      </w:sdtContent>
    </w:sdt>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Pr="006D358A" w:rsidRDefault="008C4820" w:rsidP="008C4820">
      <w:pPr>
        <w:spacing w:after="0"/>
        <w:jc w:val="center"/>
        <w:rPr>
          <w:rFonts w:ascii="Franklin Gothic Book" w:hAnsi="Franklin Gothic Book" w:cstheme="minorHAnsi"/>
          <w:b/>
          <w:sz w:val="32"/>
          <w:szCs w:val="32"/>
        </w:rPr>
      </w:pPr>
    </w:p>
    <w:p w:rsidR="0096551A" w:rsidRDefault="0096551A"/>
    <w:p w:rsidR="008C4820" w:rsidRDefault="008C4820"/>
    <w:p w:rsidR="008C4820" w:rsidRDefault="008C4820"/>
    <w:p w:rsidR="008C4820" w:rsidRDefault="008C4820"/>
    <w:p w:rsidR="008C4820" w:rsidRDefault="008C4820"/>
    <w:p w:rsidR="0070718B" w:rsidRDefault="0070718B" w:rsidP="0070718B">
      <w:pPr>
        <w:pStyle w:val="Heading1"/>
        <w:keepLines w:val="0"/>
        <w:tabs>
          <w:tab w:val="left" w:pos="360"/>
        </w:tabs>
        <w:spacing w:before="0" w:after="60" w:line="240" w:lineRule="auto"/>
        <w:rPr>
          <w:rFonts w:asciiTheme="minorHAnsi" w:eastAsiaTheme="minorHAnsi" w:hAnsiTheme="minorHAnsi" w:cstheme="minorBidi"/>
          <w:color w:val="auto"/>
          <w:sz w:val="22"/>
          <w:szCs w:val="22"/>
        </w:rPr>
      </w:pPr>
      <w:bookmarkStart w:id="1" w:name="_Toc354431180"/>
    </w:p>
    <w:p w:rsidR="0070718B" w:rsidRDefault="0070718B" w:rsidP="0070718B">
      <w:pPr>
        <w:pStyle w:val="Heading1"/>
        <w:keepLines w:val="0"/>
        <w:tabs>
          <w:tab w:val="left" w:pos="360"/>
        </w:tabs>
        <w:spacing w:before="0" w:after="60" w:line="240" w:lineRule="auto"/>
        <w:rPr>
          <w:rFonts w:asciiTheme="minorHAnsi" w:eastAsiaTheme="minorHAnsi" w:hAnsiTheme="minorHAnsi" w:cstheme="minorBidi"/>
          <w:color w:val="auto"/>
          <w:sz w:val="22"/>
          <w:szCs w:val="22"/>
        </w:rPr>
      </w:pPr>
    </w:p>
    <w:p w:rsidR="0070718B" w:rsidRPr="0070718B" w:rsidRDefault="0070718B" w:rsidP="0070718B"/>
    <w:p w:rsidR="0070718B" w:rsidRPr="0070718B" w:rsidRDefault="0070718B" w:rsidP="0070718B">
      <w:pPr>
        <w:pStyle w:val="Heading1"/>
        <w:keepLines w:val="0"/>
        <w:tabs>
          <w:tab w:val="left" w:pos="360"/>
        </w:tabs>
        <w:spacing w:before="0" w:after="60" w:line="240" w:lineRule="auto"/>
        <w:rPr>
          <w:rFonts w:asciiTheme="minorHAnsi" w:eastAsiaTheme="minorHAnsi" w:hAnsiTheme="minorHAnsi" w:cstheme="minorBidi"/>
          <w:color w:val="FF0000"/>
          <w:sz w:val="36"/>
          <w:szCs w:val="36"/>
        </w:rPr>
      </w:pPr>
      <w:r w:rsidRPr="0070718B">
        <w:rPr>
          <w:rFonts w:asciiTheme="minorHAnsi" w:eastAsiaTheme="minorHAnsi" w:hAnsiTheme="minorHAnsi" w:cstheme="minorBidi"/>
          <w:color w:val="FF0000"/>
          <w:sz w:val="36"/>
          <w:szCs w:val="36"/>
        </w:rPr>
        <w:lastRenderedPageBreak/>
        <w:t>Part 1) Executive Summary</w:t>
      </w:r>
    </w:p>
    <w:p w:rsidR="0070718B" w:rsidRDefault="0070718B" w:rsidP="0070718B">
      <w:pPr>
        <w:pStyle w:val="Heading1"/>
        <w:keepLines w:val="0"/>
        <w:tabs>
          <w:tab w:val="left" w:pos="360"/>
        </w:tabs>
        <w:spacing w:before="0" w:after="60" w:line="240" w:lineRule="auto"/>
        <w:rPr>
          <w:rFonts w:asciiTheme="minorHAnsi" w:eastAsiaTheme="minorHAnsi" w:hAnsiTheme="minorHAnsi" w:cstheme="minorBidi"/>
          <w:color w:val="auto"/>
          <w:sz w:val="22"/>
          <w:szCs w:val="22"/>
        </w:rPr>
      </w:pPr>
    </w:p>
    <w:p w:rsidR="0070718B" w:rsidRPr="006D358A" w:rsidRDefault="0070718B" w:rsidP="0070718B">
      <w:pPr>
        <w:spacing w:after="0"/>
        <w:rPr>
          <w:rFonts w:ascii="Franklin Gothic Book" w:hAnsi="Franklin Gothic Book" w:cstheme="minorHAnsi"/>
          <w:b/>
          <w:sz w:val="24"/>
          <w:szCs w:val="24"/>
        </w:rPr>
      </w:pPr>
      <w:r w:rsidRPr="006D358A">
        <w:rPr>
          <w:rFonts w:ascii="Franklin Gothic Book" w:hAnsi="Franklin Gothic Book" w:cstheme="minorHAnsi"/>
          <w:b/>
          <w:sz w:val="24"/>
          <w:szCs w:val="24"/>
        </w:rPr>
        <w:t>Purpose</w:t>
      </w:r>
    </w:p>
    <w:p w:rsidR="0070718B" w:rsidRDefault="0070718B" w:rsidP="0070718B">
      <w:pPr>
        <w:rPr>
          <w:rFonts w:ascii="Franklin Gothic Book" w:hAnsi="Franklin Gothic Book" w:cstheme="minorHAnsi"/>
          <w:sz w:val="24"/>
          <w:szCs w:val="24"/>
        </w:rPr>
      </w:pPr>
      <w:r>
        <w:rPr>
          <w:rFonts w:ascii="Franklin Gothic Book" w:hAnsi="Franklin Gothic Book" w:cstheme="minorHAnsi"/>
          <w:sz w:val="24"/>
          <w:szCs w:val="24"/>
        </w:rPr>
        <w:tab/>
        <w:t xml:space="preserve">The purpose of this document is to represent all of the material that is pertaining to the FBLAEM Event Management System created by The Flagellum’s. All of the information that is going to be covered in this document is relevant to the original project specifications. If there are any questions outside of what this document covers, it will be accommodated appropriately. </w:t>
      </w:r>
    </w:p>
    <w:p w:rsidR="0070718B" w:rsidRPr="006D358A" w:rsidRDefault="0070718B" w:rsidP="0070718B">
      <w:pPr>
        <w:spacing w:after="0"/>
        <w:rPr>
          <w:rFonts w:ascii="Franklin Gothic Book" w:hAnsi="Franklin Gothic Book" w:cstheme="minorHAnsi"/>
          <w:b/>
          <w:sz w:val="24"/>
          <w:szCs w:val="24"/>
        </w:rPr>
      </w:pPr>
      <w:r w:rsidRPr="006D358A">
        <w:rPr>
          <w:rFonts w:ascii="Franklin Gothic Book" w:hAnsi="Franklin Gothic Book" w:cstheme="minorHAnsi"/>
          <w:b/>
          <w:sz w:val="24"/>
          <w:szCs w:val="24"/>
        </w:rPr>
        <w:t>Project Scope</w:t>
      </w:r>
    </w:p>
    <w:p w:rsidR="0070718B" w:rsidRDefault="0070718B" w:rsidP="0070718B">
      <w:pPr>
        <w:ind w:firstLine="720"/>
        <w:jc w:val="both"/>
        <w:rPr>
          <w:rFonts w:ascii="Franklin Gothic Book" w:hAnsi="Franklin Gothic Book"/>
          <w:sz w:val="24"/>
          <w:szCs w:val="24"/>
        </w:rPr>
      </w:pPr>
      <w:r>
        <w:rPr>
          <w:rFonts w:ascii="Franklin Gothic Book" w:hAnsi="Franklin Gothic Book"/>
          <w:sz w:val="24"/>
          <w:szCs w:val="24"/>
        </w:rPr>
        <w:t xml:space="preserve">This project is intended to help with the process of even registration through a website. </w:t>
      </w:r>
    </w:p>
    <w:p w:rsidR="0070718B" w:rsidRPr="006D358A" w:rsidRDefault="0070718B" w:rsidP="0070718B">
      <w:pPr>
        <w:spacing w:after="0"/>
        <w:rPr>
          <w:rFonts w:ascii="Franklin Gothic Book" w:hAnsi="Franklin Gothic Book" w:cstheme="minorHAnsi"/>
          <w:b/>
          <w:sz w:val="24"/>
          <w:szCs w:val="24"/>
        </w:rPr>
      </w:pPr>
      <w:r w:rsidRPr="006D358A">
        <w:rPr>
          <w:rFonts w:ascii="Franklin Gothic Book" w:hAnsi="Franklin Gothic Book" w:cstheme="minorHAnsi"/>
          <w:b/>
          <w:sz w:val="24"/>
          <w:szCs w:val="24"/>
        </w:rPr>
        <w:t>Product Summary</w:t>
      </w:r>
    </w:p>
    <w:p w:rsidR="0070718B" w:rsidRDefault="0070718B" w:rsidP="0070718B">
      <w:pPr>
        <w:ind w:firstLine="720"/>
        <w:jc w:val="both"/>
        <w:rPr>
          <w:rFonts w:ascii="Franklin Gothic Book" w:hAnsi="Franklin Gothic Book"/>
          <w:sz w:val="24"/>
          <w:szCs w:val="24"/>
        </w:rPr>
      </w:pPr>
      <w:r>
        <w:rPr>
          <w:rFonts w:ascii="Franklin Gothic Book" w:hAnsi="Franklin Gothic Book" w:cstheme="minorHAnsi"/>
          <w:sz w:val="24"/>
          <w:szCs w:val="24"/>
        </w:rPr>
        <w:t>Create an event registration system that grabs/inserts data into a database</w:t>
      </w:r>
      <w:r w:rsidRPr="006D358A">
        <w:rPr>
          <w:rFonts w:ascii="Franklin Gothic Book" w:hAnsi="Franklin Gothic Book"/>
          <w:sz w:val="24"/>
          <w:szCs w:val="24"/>
        </w:rPr>
        <w:t xml:space="preserve">.  </w:t>
      </w:r>
      <w:r>
        <w:rPr>
          <w:rFonts w:ascii="Franklin Gothic Book" w:hAnsi="Franklin Gothic Book"/>
          <w:sz w:val="24"/>
          <w:szCs w:val="24"/>
        </w:rPr>
        <w:t>It is a web based application that is created from scratch with no external software influence</w:t>
      </w:r>
    </w:p>
    <w:p w:rsidR="0070718B" w:rsidRPr="006D358A" w:rsidRDefault="0070718B" w:rsidP="0070718B">
      <w:pPr>
        <w:spacing w:after="0"/>
        <w:rPr>
          <w:rFonts w:ascii="Franklin Gothic Book" w:hAnsi="Franklin Gothic Book" w:cstheme="minorHAnsi"/>
          <w:b/>
          <w:sz w:val="24"/>
          <w:szCs w:val="24"/>
        </w:rPr>
      </w:pPr>
      <w:r w:rsidRPr="006D358A">
        <w:rPr>
          <w:rFonts w:ascii="Franklin Gothic Book" w:hAnsi="Franklin Gothic Book" w:cstheme="minorHAnsi"/>
          <w:b/>
          <w:sz w:val="24"/>
          <w:szCs w:val="24"/>
        </w:rPr>
        <w:t>Product Features</w:t>
      </w:r>
    </w:p>
    <w:p w:rsidR="0070718B" w:rsidRPr="006D358A" w:rsidRDefault="0070718B" w:rsidP="0070718B">
      <w:pPr>
        <w:ind w:firstLine="720"/>
        <w:jc w:val="both"/>
        <w:rPr>
          <w:rFonts w:ascii="Franklin Gothic Book" w:hAnsi="Franklin Gothic Book"/>
          <w:sz w:val="24"/>
          <w:szCs w:val="24"/>
        </w:rPr>
      </w:pPr>
      <w:r>
        <w:rPr>
          <w:rFonts w:ascii="Franklin Gothic Book" w:hAnsi="Franklin Gothic Book"/>
          <w:sz w:val="24"/>
          <w:szCs w:val="24"/>
        </w:rPr>
        <w:t xml:space="preserve">The application will be a web based portal where an instructor can access/update information pertaining to events that their students will be attending. </w:t>
      </w:r>
    </w:p>
    <w:p w:rsidR="0070718B" w:rsidRPr="00532490" w:rsidRDefault="0070718B" w:rsidP="0070718B">
      <w:pPr>
        <w:spacing w:after="0"/>
        <w:rPr>
          <w:rFonts w:ascii="Franklin Gothic Book" w:hAnsi="Franklin Gothic Book" w:cstheme="minorHAnsi"/>
          <w:b/>
          <w:color w:val="2E74B5" w:themeColor="accent1" w:themeShade="BF"/>
          <w:sz w:val="32"/>
          <w:szCs w:val="32"/>
        </w:rPr>
      </w:pPr>
      <w:r>
        <w:rPr>
          <w:rFonts w:ascii="Franklin Gothic Book" w:hAnsi="Franklin Gothic Book" w:cstheme="minorHAnsi"/>
          <w:b/>
          <w:color w:val="FF0000"/>
          <w:sz w:val="32"/>
          <w:szCs w:val="32"/>
        </w:rPr>
        <w:t>2.</w:t>
      </w:r>
      <w:r w:rsidRPr="0070718B">
        <w:rPr>
          <w:rFonts w:ascii="Franklin Gothic Book" w:hAnsi="Franklin Gothic Book" w:cstheme="minorHAnsi"/>
          <w:b/>
          <w:color w:val="FF0000"/>
          <w:sz w:val="32"/>
          <w:szCs w:val="32"/>
        </w:rPr>
        <w:t xml:space="preserve"> User System</w:t>
      </w:r>
    </w:p>
    <w:p w:rsidR="0070718B" w:rsidRPr="0070718B" w:rsidRDefault="0070718B" w:rsidP="0070718B">
      <w:pPr>
        <w:spacing w:after="120"/>
        <w:ind w:firstLine="450"/>
        <w:rPr>
          <w:rFonts w:ascii="Franklin Gothic Book" w:hAnsi="Franklin Gothic Book" w:cstheme="minorHAnsi"/>
          <w:sz w:val="24"/>
          <w:szCs w:val="24"/>
        </w:rPr>
      </w:pPr>
      <w:r w:rsidRPr="00532490">
        <w:rPr>
          <w:rFonts w:ascii="Franklin Gothic Book" w:hAnsi="Franklin Gothic Book" w:cstheme="minorHAnsi"/>
          <w:b/>
          <w:sz w:val="28"/>
          <w:szCs w:val="28"/>
        </w:rPr>
        <w:t>1</w:t>
      </w:r>
      <w:r>
        <w:rPr>
          <w:rFonts w:ascii="Franklin Gothic Book" w:hAnsi="Franklin Gothic Book" w:cstheme="minorHAnsi"/>
          <w:b/>
          <w:sz w:val="28"/>
          <w:szCs w:val="28"/>
        </w:rPr>
        <w:t xml:space="preserve">. </w:t>
      </w:r>
      <w:r>
        <w:rPr>
          <w:rFonts w:ascii="Franklin Gothic Book" w:hAnsi="Franklin Gothic Book" w:cstheme="minorHAnsi"/>
          <w:sz w:val="24"/>
          <w:szCs w:val="24"/>
        </w:rPr>
        <w:t>User Login.</w:t>
      </w:r>
    </w:p>
    <w:p w:rsidR="0070718B" w:rsidRDefault="0070718B" w:rsidP="0070718B">
      <w:pPr>
        <w:spacing w:after="0"/>
        <w:ind w:left="900"/>
        <w:rPr>
          <w:rFonts w:ascii="Franklin Gothic Book" w:hAnsi="Franklin Gothic Book" w:cstheme="minorHAnsi"/>
          <w:sz w:val="24"/>
          <w:szCs w:val="24"/>
        </w:rPr>
      </w:pPr>
      <w:r>
        <w:rPr>
          <w:rFonts w:ascii="Franklin Gothic Book" w:hAnsi="Franklin Gothic Book" w:cstheme="minorHAnsi"/>
          <w:b/>
          <w:sz w:val="24"/>
          <w:szCs w:val="24"/>
        </w:rPr>
        <w:t xml:space="preserve">2. </w:t>
      </w:r>
      <w:r>
        <w:rPr>
          <w:rFonts w:ascii="Franklin Gothic Book" w:hAnsi="Franklin Gothic Book" w:cstheme="minorHAnsi"/>
          <w:sz w:val="24"/>
          <w:szCs w:val="24"/>
        </w:rPr>
        <w:t>Once the use</w:t>
      </w:r>
      <w:r w:rsidR="00D95204">
        <w:rPr>
          <w:rFonts w:ascii="Franklin Gothic Book" w:hAnsi="Franklin Gothic Book" w:cstheme="minorHAnsi"/>
          <w:sz w:val="24"/>
          <w:szCs w:val="24"/>
        </w:rPr>
        <w:t>r</w:t>
      </w:r>
      <w:r>
        <w:rPr>
          <w:rFonts w:ascii="Franklin Gothic Book" w:hAnsi="Franklin Gothic Book" w:cstheme="minorHAnsi"/>
          <w:sz w:val="24"/>
          <w:szCs w:val="24"/>
        </w:rPr>
        <w:t xml:space="preserve"> is logged in, depending on their role, they will be taken to a main page where all of their registration</w:t>
      </w:r>
      <w:r w:rsidR="00D95204">
        <w:rPr>
          <w:rFonts w:ascii="Franklin Gothic Book" w:hAnsi="Franklin Gothic Book" w:cstheme="minorHAnsi"/>
          <w:sz w:val="24"/>
          <w:szCs w:val="24"/>
        </w:rPr>
        <w:t xml:space="preserve"> will be handled</w:t>
      </w:r>
      <w:r>
        <w:rPr>
          <w:rFonts w:ascii="Franklin Gothic Book" w:hAnsi="Franklin Gothic Book" w:cstheme="minorHAnsi"/>
          <w:sz w:val="24"/>
          <w:szCs w:val="24"/>
        </w:rPr>
        <w:t>.</w:t>
      </w:r>
      <w:r w:rsidRPr="00873280">
        <w:rPr>
          <w:rFonts w:ascii="Franklin Gothic Book" w:hAnsi="Franklin Gothic Book" w:cstheme="minorHAnsi"/>
          <w:sz w:val="24"/>
          <w:szCs w:val="24"/>
        </w:rPr>
        <w:t xml:space="preserve"> </w:t>
      </w:r>
    </w:p>
    <w:p w:rsidR="0070718B" w:rsidRPr="000B214F" w:rsidRDefault="0070718B" w:rsidP="0070718B">
      <w:pPr>
        <w:spacing w:after="0"/>
        <w:ind w:left="1620" w:hanging="720"/>
        <w:rPr>
          <w:rFonts w:ascii="Franklin Gothic Book" w:hAnsi="Franklin Gothic Book" w:cstheme="minorHAnsi"/>
          <w:sz w:val="6"/>
          <w:szCs w:val="6"/>
        </w:rPr>
      </w:pPr>
    </w:p>
    <w:p w:rsidR="0070718B" w:rsidRPr="0070718B" w:rsidRDefault="0070718B" w:rsidP="0070718B">
      <w:pPr>
        <w:spacing w:after="120"/>
        <w:ind w:left="1440"/>
        <w:rPr>
          <w:rFonts w:ascii="Franklin Gothic Book" w:hAnsi="Franklin Gothic Book" w:cstheme="minorHAnsi"/>
          <w:sz w:val="24"/>
          <w:szCs w:val="24"/>
        </w:rPr>
      </w:pPr>
      <w:r>
        <w:rPr>
          <w:rFonts w:ascii="Franklin Gothic Book" w:hAnsi="Franklin Gothic Book" w:cstheme="minorHAnsi"/>
          <w:b/>
          <w:sz w:val="24"/>
          <w:szCs w:val="24"/>
        </w:rPr>
        <w:t>3.</w:t>
      </w:r>
      <w:r>
        <w:rPr>
          <w:rFonts w:ascii="Franklin Gothic Book" w:hAnsi="Franklin Gothic Book" w:cstheme="minorHAnsi"/>
          <w:sz w:val="24"/>
          <w:szCs w:val="24"/>
        </w:rPr>
        <w:t xml:space="preserve"> Depending on whether or not the user is a teacher or an admin, they will be      able to make changes/view their registration roster for a particular event.</w:t>
      </w:r>
    </w:p>
    <w:bookmarkEnd w:id="1"/>
    <w:p w:rsidR="00CD7829" w:rsidRDefault="0070718B" w:rsidP="0070718B">
      <w:pPr>
        <w:ind w:left="2160"/>
        <w:rPr>
          <w:rFonts w:ascii="Franklin Gothic Book" w:hAnsi="Franklin Gothic Book"/>
          <w:sz w:val="24"/>
          <w:szCs w:val="24"/>
        </w:rPr>
      </w:pPr>
      <w:r w:rsidRPr="0070718B">
        <w:rPr>
          <w:rFonts w:ascii="Franklin Gothic Book" w:hAnsi="Franklin Gothic Book"/>
          <w:b/>
          <w:sz w:val="24"/>
          <w:szCs w:val="24"/>
        </w:rPr>
        <w:t>4</w:t>
      </w:r>
      <w:r>
        <w:rPr>
          <w:rFonts w:ascii="Franklin Gothic Book" w:hAnsi="Franklin Gothic Book"/>
          <w:b/>
          <w:sz w:val="24"/>
          <w:szCs w:val="24"/>
        </w:rPr>
        <w:t>.</w:t>
      </w:r>
      <w:r>
        <w:rPr>
          <w:rFonts w:ascii="Franklin Gothic Book" w:hAnsi="Franklin Gothic Book"/>
          <w:b/>
          <w:sz w:val="24"/>
          <w:szCs w:val="24"/>
        </w:rPr>
        <w:tab/>
      </w:r>
      <w:r>
        <w:rPr>
          <w:rFonts w:ascii="Franklin Gothic Book" w:hAnsi="Franklin Gothic Book"/>
          <w:sz w:val="24"/>
          <w:szCs w:val="24"/>
        </w:rPr>
        <w:t xml:space="preserve">There will be an ability to print off list of different views. </w:t>
      </w:r>
    </w:p>
    <w:p w:rsidR="0070718B" w:rsidRDefault="0070718B" w:rsidP="0070718B">
      <w:pPr>
        <w:rPr>
          <w:rFonts w:ascii="Franklin Gothic Book" w:hAnsi="Franklin Gothic Book"/>
          <w:b/>
          <w:color w:val="FF0000"/>
          <w:sz w:val="32"/>
          <w:szCs w:val="32"/>
        </w:rPr>
      </w:pPr>
      <w:r w:rsidRPr="0070718B">
        <w:rPr>
          <w:rFonts w:ascii="Franklin Gothic Book" w:hAnsi="Franklin Gothic Book"/>
          <w:b/>
          <w:color w:val="FF0000"/>
          <w:sz w:val="32"/>
          <w:szCs w:val="32"/>
        </w:rPr>
        <w:t>3. User Interface Screens</w:t>
      </w:r>
      <w:r>
        <w:rPr>
          <w:rFonts w:ascii="Franklin Gothic Book" w:hAnsi="Franklin Gothic Book"/>
          <w:b/>
          <w:color w:val="FF0000"/>
          <w:sz w:val="32"/>
          <w:szCs w:val="32"/>
        </w:rPr>
        <w:t xml:space="preserve"> </w:t>
      </w:r>
    </w:p>
    <w:p w:rsidR="0070718B" w:rsidRDefault="0070718B" w:rsidP="0070718B">
      <w:pPr>
        <w:rPr>
          <w:rFonts w:ascii="Franklin Gothic Book" w:hAnsi="Franklin Gothic Book"/>
          <w:b/>
          <w:color w:val="FF0000"/>
          <w:sz w:val="32"/>
          <w:szCs w:val="32"/>
        </w:rPr>
      </w:pPr>
    </w:p>
    <w:p w:rsidR="0070718B" w:rsidRDefault="0070718B" w:rsidP="0070718B">
      <w:pPr>
        <w:rPr>
          <w:rFonts w:ascii="Franklin Gothic Book" w:hAnsi="Franklin Gothic Book"/>
          <w:b/>
          <w:color w:val="FF0000"/>
          <w:sz w:val="32"/>
          <w:szCs w:val="32"/>
        </w:rPr>
      </w:pPr>
    </w:p>
    <w:p w:rsidR="0070718B" w:rsidRDefault="0070718B" w:rsidP="0070718B">
      <w:pPr>
        <w:rPr>
          <w:rFonts w:ascii="Franklin Gothic Book" w:hAnsi="Franklin Gothic Book"/>
          <w:b/>
          <w:color w:val="FF0000"/>
          <w:sz w:val="32"/>
          <w:szCs w:val="32"/>
        </w:rPr>
      </w:pPr>
    </w:p>
    <w:p w:rsidR="0070718B" w:rsidRPr="0070718B" w:rsidRDefault="0070718B" w:rsidP="0070718B">
      <w:pPr>
        <w:rPr>
          <w:rFonts w:ascii="Franklin Gothic Book" w:hAnsi="Franklin Gothic Book"/>
          <w:b/>
          <w:color w:val="FF0000"/>
          <w:sz w:val="32"/>
          <w:szCs w:val="32"/>
        </w:rPr>
      </w:pPr>
      <w:r>
        <w:rPr>
          <w:rFonts w:ascii="Franklin Gothic Book" w:hAnsi="Franklin Gothic Book"/>
          <w:b/>
          <w:color w:val="FF0000"/>
          <w:sz w:val="32"/>
          <w:szCs w:val="32"/>
        </w:rPr>
        <w:lastRenderedPageBreak/>
        <w:t xml:space="preserve">4. </w:t>
      </w:r>
      <w:r w:rsidR="00EF143F">
        <w:rPr>
          <w:rFonts w:ascii="Franklin Gothic Book" w:hAnsi="Franklin Gothic Book"/>
          <w:b/>
          <w:color w:val="FF0000"/>
          <w:sz w:val="32"/>
          <w:szCs w:val="32"/>
        </w:rPr>
        <w:t>Entity Relationship Diagram</w:t>
      </w:r>
      <w:r w:rsidR="00EF143F">
        <w:rPr>
          <w:rFonts w:ascii="Franklin Gothic Book" w:hAnsi="Franklin Gothic Book"/>
          <w:b/>
          <w:noProof/>
          <w:color w:val="FF0000"/>
          <w:sz w:val="32"/>
          <w:szCs w:val="32"/>
        </w:rPr>
        <w:t xml:space="preserve"> </w:t>
      </w:r>
      <w:r w:rsidR="00EF143F">
        <w:rPr>
          <w:rFonts w:ascii="Franklin Gothic Book" w:hAnsi="Franklin Gothic Book"/>
          <w:b/>
          <w:noProof/>
          <w:color w:val="FF0000"/>
          <w:sz w:val="32"/>
          <w:szCs w:val="32"/>
        </w:rPr>
        <w:drawing>
          <wp:inline distT="0" distB="0" distL="0" distR="0">
            <wp:extent cx="5943600" cy="7105650"/>
            <wp:effectExtent l="0" t="0" r="0" b="0"/>
            <wp:docPr id="1" name="Picture 1" descr="C:\Users\Anthony\Desktop\st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Desktop\stitc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105650"/>
                    </a:xfrm>
                    <a:prstGeom prst="rect">
                      <a:avLst/>
                    </a:prstGeom>
                    <a:noFill/>
                    <a:ln>
                      <a:noFill/>
                    </a:ln>
                  </pic:spPr>
                </pic:pic>
              </a:graphicData>
            </a:graphic>
          </wp:inline>
        </w:drawing>
      </w:r>
    </w:p>
    <w:p w:rsidR="0070718B" w:rsidRDefault="0070718B" w:rsidP="0070718B">
      <w:pPr>
        <w:rPr>
          <w:rFonts w:ascii="Franklin Gothic Book" w:hAnsi="Franklin Gothic Book"/>
          <w:sz w:val="24"/>
          <w:szCs w:val="24"/>
        </w:rPr>
      </w:pPr>
    </w:p>
    <w:p w:rsidR="0070718B" w:rsidRDefault="0070718B" w:rsidP="0070718B">
      <w:pPr>
        <w:rPr>
          <w:rFonts w:ascii="Franklin Gothic Book" w:hAnsi="Franklin Gothic Book"/>
          <w:sz w:val="24"/>
          <w:szCs w:val="24"/>
        </w:rPr>
      </w:pPr>
    </w:p>
    <w:p w:rsidR="00D95204" w:rsidRDefault="00D95204" w:rsidP="0070718B">
      <w:pPr>
        <w:rPr>
          <w:rFonts w:ascii="Franklin Gothic Book" w:hAnsi="Franklin Gothic Book"/>
          <w:noProof/>
          <w:color w:val="FF0000"/>
          <w:sz w:val="36"/>
          <w:szCs w:val="36"/>
        </w:rPr>
      </w:pPr>
      <w:r w:rsidRPr="00D95204">
        <w:rPr>
          <w:rFonts w:ascii="Franklin Gothic Book" w:hAnsi="Franklin Gothic Book"/>
          <w:color w:val="FF0000"/>
          <w:sz w:val="36"/>
          <w:szCs w:val="36"/>
        </w:rPr>
        <w:lastRenderedPageBreak/>
        <w:t>5.</w:t>
      </w:r>
      <w:r>
        <w:rPr>
          <w:rFonts w:ascii="Franklin Gothic Book" w:hAnsi="Franklin Gothic Book"/>
          <w:color w:val="FF0000"/>
          <w:sz w:val="36"/>
          <w:szCs w:val="36"/>
        </w:rPr>
        <w:t xml:space="preserve"> </w:t>
      </w:r>
      <w:r w:rsidRPr="00D95204">
        <w:rPr>
          <w:rFonts w:ascii="Franklin Gothic Book" w:hAnsi="Franklin Gothic Book"/>
          <w:color w:val="FF0000"/>
          <w:sz w:val="36"/>
          <w:szCs w:val="36"/>
        </w:rPr>
        <w:t>Sequence Diag</w:t>
      </w:r>
      <w:r>
        <w:rPr>
          <w:rFonts w:ascii="Franklin Gothic Book" w:hAnsi="Franklin Gothic Book"/>
          <w:color w:val="FF0000"/>
          <w:sz w:val="36"/>
          <w:szCs w:val="36"/>
        </w:rPr>
        <w:t>ram</w:t>
      </w:r>
    </w:p>
    <w:p w:rsidR="00D95204" w:rsidRDefault="00D95204" w:rsidP="0070718B">
      <w:pPr>
        <w:rPr>
          <w:rFonts w:ascii="Franklin Gothic Book" w:hAnsi="Franklin Gothic Book"/>
          <w:noProof/>
          <w:color w:val="FF0000"/>
          <w:sz w:val="36"/>
          <w:szCs w:val="36"/>
        </w:rPr>
      </w:pPr>
    </w:p>
    <w:p w:rsidR="00D95204" w:rsidRDefault="00D95204" w:rsidP="0070718B">
      <w:pPr>
        <w:rPr>
          <w:rFonts w:ascii="Franklin Gothic Book" w:hAnsi="Franklin Gothic Book"/>
          <w:noProof/>
          <w:color w:val="FF0000"/>
          <w:sz w:val="36"/>
          <w:szCs w:val="36"/>
        </w:rPr>
      </w:pPr>
      <w:r>
        <w:rPr>
          <w:rFonts w:ascii="Franklin Gothic Book" w:hAnsi="Franklin Gothic Book"/>
          <w:noProof/>
          <w:color w:val="FF0000"/>
          <w:sz w:val="36"/>
          <w:szCs w:val="36"/>
        </w:rPr>
        <w:drawing>
          <wp:inline distT="0" distB="0" distL="0" distR="0" wp14:anchorId="6AD37D3F" wp14:editId="4E78CF26">
            <wp:extent cx="5943600" cy="3048000"/>
            <wp:effectExtent l="0" t="0" r="0" b="0"/>
            <wp:docPr id="2" name="Picture 2" descr="C:\Users\Anthony\Desktop\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Desktop\sequence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D95204" w:rsidRDefault="00D95204" w:rsidP="0070718B">
      <w:pPr>
        <w:rPr>
          <w:rFonts w:ascii="Franklin Gothic Book" w:hAnsi="Franklin Gothic Book"/>
          <w:noProof/>
          <w:color w:val="FF0000"/>
          <w:sz w:val="36"/>
          <w:szCs w:val="36"/>
        </w:rPr>
      </w:pPr>
    </w:p>
    <w:p w:rsidR="00D95204" w:rsidRDefault="00D95204"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r>
        <w:rPr>
          <w:rFonts w:ascii="Franklin Gothic Book" w:hAnsi="Franklin Gothic Book"/>
          <w:noProof/>
          <w:color w:val="FF0000"/>
          <w:sz w:val="36"/>
          <w:szCs w:val="36"/>
        </w:rPr>
        <w:lastRenderedPageBreak/>
        <w:t>6. Project Structure</w:t>
      </w:r>
    </w:p>
    <w:p w:rsidR="00CE4A03" w:rsidRDefault="00CE4A03" w:rsidP="0070718B">
      <w:pPr>
        <w:rPr>
          <w:rFonts w:ascii="Franklin Gothic Book" w:hAnsi="Franklin Gothic Book"/>
          <w:noProof/>
          <w:color w:val="FF0000"/>
          <w:sz w:val="36"/>
          <w:szCs w:val="36"/>
        </w:rPr>
      </w:pPr>
      <w:r>
        <w:rPr>
          <w:rFonts w:ascii="Franklin Gothic Book" w:hAnsi="Franklin Gothic Book"/>
          <w:noProof/>
          <w:color w:val="FF0000"/>
          <w:sz w:val="36"/>
          <w:szCs w:val="36"/>
        </w:rPr>
        <w:drawing>
          <wp:inline distT="0" distB="0" distL="0" distR="0" wp14:anchorId="2A2047DB" wp14:editId="337170A1">
            <wp:extent cx="3778250" cy="6831965"/>
            <wp:effectExtent l="0" t="0" r="0" b="6985"/>
            <wp:docPr id="4" name="Picture 4" descr="C:\Users\Anthony\Desktop\project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hony\Desktop\projectStru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8250" cy="6831965"/>
                    </a:xfrm>
                    <a:prstGeom prst="rect">
                      <a:avLst/>
                    </a:prstGeom>
                    <a:noFill/>
                    <a:ln>
                      <a:noFill/>
                    </a:ln>
                  </pic:spPr>
                </pic:pic>
              </a:graphicData>
            </a:graphic>
          </wp:inline>
        </w:drawing>
      </w: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p>
    <w:p w:rsidR="00CE4A03" w:rsidRDefault="00CE4A03" w:rsidP="0070718B">
      <w:pPr>
        <w:rPr>
          <w:rFonts w:ascii="Franklin Gothic Book" w:hAnsi="Franklin Gothic Book"/>
          <w:noProof/>
          <w:color w:val="FF0000"/>
          <w:sz w:val="36"/>
          <w:szCs w:val="36"/>
        </w:rPr>
      </w:pPr>
      <w:r>
        <w:rPr>
          <w:rFonts w:ascii="Franklin Gothic Book" w:hAnsi="Franklin Gothic Book"/>
          <w:noProof/>
          <w:color w:val="FF0000"/>
          <w:sz w:val="36"/>
          <w:szCs w:val="36"/>
        </w:rPr>
        <w:lastRenderedPageBreak/>
        <w:t>7.Proposed Technologies</w:t>
      </w:r>
    </w:p>
    <w:p w:rsidR="001133D0" w:rsidRDefault="001133D0" w:rsidP="0070718B">
      <w:pPr>
        <w:rPr>
          <w:rFonts w:ascii="Franklin Gothic Book" w:hAnsi="Franklin Gothic Book"/>
          <w:noProof/>
          <w:color w:val="000000" w:themeColor="text1"/>
          <w:sz w:val="24"/>
          <w:szCs w:val="24"/>
        </w:rPr>
      </w:pPr>
      <w:r>
        <w:rPr>
          <w:rFonts w:ascii="Franklin Gothic Book" w:hAnsi="Franklin Gothic Book"/>
          <w:noProof/>
          <w:color w:val="FF0000"/>
          <w:sz w:val="36"/>
          <w:szCs w:val="36"/>
        </w:rPr>
        <w:tab/>
      </w:r>
      <w:r>
        <w:rPr>
          <w:rFonts w:ascii="Franklin Gothic Book" w:hAnsi="Franklin Gothic Book"/>
          <w:noProof/>
          <w:color w:val="000000" w:themeColor="text1"/>
          <w:sz w:val="24"/>
          <w:szCs w:val="24"/>
        </w:rPr>
        <w:t xml:space="preserve">We decided on using an MVC structure for our project. It was the most reasonable structure do to the fact that we were handling several requests from jsp’s and </w:t>
      </w:r>
      <w:r w:rsidR="00790156">
        <w:rPr>
          <w:rFonts w:ascii="Franklin Gothic Book" w:hAnsi="Franklin Gothic Book"/>
          <w:noProof/>
          <w:color w:val="000000" w:themeColor="text1"/>
          <w:sz w:val="24"/>
          <w:szCs w:val="24"/>
        </w:rPr>
        <w:t xml:space="preserve">handlng the request to the data in the model portion of our code. It was useful because it separated the different layers of logic and allowed each portion of our structure to talk to each other. </w:t>
      </w:r>
    </w:p>
    <w:p w:rsidR="00790156" w:rsidRPr="001133D0" w:rsidRDefault="00790156" w:rsidP="0070718B">
      <w:pPr>
        <w:rPr>
          <w:rFonts w:ascii="Franklin Gothic Book" w:hAnsi="Franklin Gothic Book"/>
          <w:noProof/>
          <w:color w:val="000000" w:themeColor="text1"/>
          <w:sz w:val="24"/>
          <w:szCs w:val="24"/>
        </w:rPr>
      </w:pPr>
      <w:r>
        <w:rPr>
          <w:rFonts w:ascii="Franklin Gothic Book" w:hAnsi="Franklin Gothic Book"/>
          <w:noProof/>
          <w:color w:val="000000" w:themeColor="text1"/>
          <w:sz w:val="24"/>
          <w:szCs w:val="24"/>
        </w:rPr>
        <w:tab/>
        <w:t xml:space="preserve">We used hibernate technology to separate redundant database calls. </w:t>
      </w:r>
      <w:r w:rsidR="006A70EC">
        <w:rPr>
          <w:rFonts w:ascii="Franklin Gothic Book" w:hAnsi="Franklin Gothic Book"/>
          <w:noProof/>
          <w:color w:val="000000" w:themeColor="text1"/>
          <w:sz w:val="24"/>
          <w:szCs w:val="24"/>
        </w:rPr>
        <w:t>Hibernate also allowed us to easily map our Java classes to our database tables.</w:t>
      </w:r>
    </w:p>
    <w:p w:rsidR="00D95204" w:rsidRDefault="00D95204" w:rsidP="0070718B">
      <w:pPr>
        <w:rPr>
          <w:rFonts w:ascii="Franklin Gothic Book" w:hAnsi="Franklin Gothic Book"/>
          <w:noProof/>
          <w:color w:val="FF0000"/>
          <w:sz w:val="36"/>
          <w:szCs w:val="36"/>
        </w:rPr>
      </w:pPr>
    </w:p>
    <w:p w:rsidR="00D95204" w:rsidRDefault="00D95204" w:rsidP="0070718B">
      <w:pPr>
        <w:rPr>
          <w:rFonts w:ascii="Franklin Gothic Book" w:hAnsi="Franklin Gothic Book"/>
          <w:noProof/>
          <w:color w:val="FF0000"/>
          <w:sz w:val="36"/>
          <w:szCs w:val="36"/>
        </w:rPr>
      </w:pPr>
    </w:p>
    <w:p w:rsidR="00D95204" w:rsidRDefault="00D95204" w:rsidP="0070718B">
      <w:pPr>
        <w:rPr>
          <w:rFonts w:ascii="Franklin Gothic Book" w:hAnsi="Franklin Gothic Book"/>
          <w:noProof/>
          <w:color w:val="FF0000"/>
          <w:sz w:val="36"/>
          <w:szCs w:val="36"/>
        </w:rPr>
      </w:pPr>
    </w:p>
    <w:p w:rsidR="00D95204" w:rsidRDefault="00D95204" w:rsidP="0070718B">
      <w:pPr>
        <w:rPr>
          <w:rFonts w:ascii="Franklin Gothic Book" w:hAnsi="Franklin Gothic Book"/>
          <w:noProof/>
          <w:color w:val="FF0000"/>
          <w:sz w:val="36"/>
          <w:szCs w:val="36"/>
        </w:rPr>
      </w:pPr>
    </w:p>
    <w:p w:rsidR="00D95204" w:rsidRDefault="00D95204" w:rsidP="0070718B">
      <w:pPr>
        <w:rPr>
          <w:rFonts w:ascii="Franklin Gothic Book" w:hAnsi="Franklin Gothic Book"/>
          <w:noProof/>
          <w:color w:val="FF0000"/>
          <w:sz w:val="36"/>
          <w:szCs w:val="36"/>
        </w:rPr>
      </w:pPr>
    </w:p>
    <w:p w:rsidR="00D95204" w:rsidRPr="00D95204" w:rsidRDefault="00D95204" w:rsidP="0070718B">
      <w:pPr>
        <w:rPr>
          <w:rFonts w:ascii="Franklin Gothic Book" w:hAnsi="Franklin Gothic Book"/>
          <w:color w:val="FF0000"/>
          <w:sz w:val="36"/>
          <w:szCs w:val="36"/>
        </w:rPr>
      </w:pPr>
    </w:p>
    <w:sectPr w:rsidR="00D95204" w:rsidRPr="00D9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4273ED"/>
    <w:multiLevelType w:val="multilevel"/>
    <w:tmpl w:val="467EC6C2"/>
    <w:lvl w:ilvl="0">
      <w:start w:val="1"/>
      <w:numFmt w:val="decimal"/>
      <w:lvlText w:val="%1"/>
      <w:lvlJc w:val="left"/>
      <w:pPr>
        <w:ind w:left="960" w:hanging="960"/>
      </w:pPr>
      <w:rPr>
        <w:rFonts w:hint="default"/>
        <w:b/>
      </w:rPr>
    </w:lvl>
    <w:lvl w:ilvl="1">
      <w:start w:val="1"/>
      <w:numFmt w:val="decimal"/>
      <w:lvlText w:val="%1.%2"/>
      <w:lvlJc w:val="left"/>
      <w:pPr>
        <w:ind w:left="1470" w:hanging="960"/>
      </w:pPr>
      <w:rPr>
        <w:rFonts w:hint="default"/>
        <w:b/>
      </w:rPr>
    </w:lvl>
    <w:lvl w:ilvl="2">
      <w:start w:val="1"/>
      <w:numFmt w:val="decimal"/>
      <w:lvlText w:val="%1.%2.%3"/>
      <w:lvlJc w:val="left"/>
      <w:pPr>
        <w:ind w:left="1980" w:hanging="960"/>
      </w:pPr>
      <w:rPr>
        <w:rFonts w:hint="default"/>
        <w:b/>
      </w:rPr>
    </w:lvl>
    <w:lvl w:ilvl="3">
      <w:start w:val="1"/>
      <w:numFmt w:val="decimal"/>
      <w:lvlText w:val="%1.%2.%3.%4"/>
      <w:lvlJc w:val="left"/>
      <w:pPr>
        <w:ind w:left="2610" w:hanging="1080"/>
      </w:pPr>
      <w:rPr>
        <w:rFonts w:hint="default"/>
        <w:b/>
      </w:rPr>
    </w:lvl>
    <w:lvl w:ilvl="4">
      <w:start w:val="1"/>
      <w:numFmt w:val="decimal"/>
      <w:lvlText w:val="%1.%2.%3.%4.%5"/>
      <w:lvlJc w:val="left"/>
      <w:pPr>
        <w:ind w:left="3120" w:hanging="1080"/>
      </w:pPr>
      <w:rPr>
        <w:rFonts w:hint="default"/>
        <w:b/>
      </w:rPr>
    </w:lvl>
    <w:lvl w:ilvl="5">
      <w:start w:val="1"/>
      <w:numFmt w:val="decimal"/>
      <w:lvlText w:val="%1.%2.%3.%4.%5.%6"/>
      <w:lvlJc w:val="left"/>
      <w:pPr>
        <w:ind w:left="3990" w:hanging="1440"/>
      </w:pPr>
      <w:rPr>
        <w:rFonts w:hint="default"/>
        <w:b/>
      </w:rPr>
    </w:lvl>
    <w:lvl w:ilvl="6">
      <w:start w:val="1"/>
      <w:numFmt w:val="decimal"/>
      <w:lvlText w:val="%1.%2.%3.%4.%5.%6.%7"/>
      <w:lvlJc w:val="left"/>
      <w:pPr>
        <w:ind w:left="4500" w:hanging="1440"/>
      </w:pPr>
      <w:rPr>
        <w:rFonts w:hint="default"/>
        <w:b/>
      </w:rPr>
    </w:lvl>
    <w:lvl w:ilvl="7">
      <w:start w:val="1"/>
      <w:numFmt w:val="decimal"/>
      <w:lvlText w:val="%1.%2.%3.%4.%5.%6.%7.%8"/>
      <w:lvlJc w:val="left"/>
      <w:pPr>
        <w:ind w:left="5370" w:hanging="1800"/>
      </w:pPr>
      <w:rPr>
        <w:rFonts w:hint="default"/>
        <w:b/>
      </w:rPr>
    </w:lvl>
    <w:lvl w:ilvl="8">
      <w:start w:val="1"/>
      <w:numFmt w:val="decimal"/>
      <w:lvlText w:val="%1.%2.%3.%4.%5.%6.%7.%8.%9"/>
      <w:lvlJc w:val="left"/>
      <w:pPr>
        <w:ind w:left="5880" w:hanging="180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783"/>
    <w:rsid w:val="000005DA"/>
    <w:rsid w:val="00025665"/>
    <w:rsid w:val="00026661"/>
    <w:rsid w:val="00031DE8"/>
    <w:rsid w:val="000818EB"/>
    <w:rsid w:val="00102051"/>
    <w:rsid w:val="001133D0"/>
    <w:rsid w:val="00127863"/>
    <w:rsid w:val="00134ED2"/>
    <w:rsid w:val="00141DE6"/>
    <w:rsid w:val="0016413C"/>
    <w:rsid w:val="001E1EED"/>
    <w:rsid w:val="00232C87"/>
    <w:rsid w:val="0023357C"/>
    <w:rsid w:val="002D6DF6"/>
    <w:rsid w:val="00360AAE"/>
    <w:rsid w:val="003637F8"/>
    <w:rsid w:val="003736D0"/>
    <w:rsid w:val="00382C8C"/>
    <w:rsid w:val="00393BF9"/>
    <w:rsid w:val="00431701"/>
    <w:rsid w:val="004714F3"/>
    <w:rsid w:val="00494235"/>
    <w:rsid w:val="004A4617"/>
    <w:rsid w:val="004B6F77"/>
    <w:rsid w:val="004C2E1B"/>
    <w:rsid w:val="004D0D6C"/>
    <w:rsid w:val="00507E57"/>
    <w:rsid w:val="0051742D"/>
    <w:rsid w:val="00522DB3"/>
    <w:rsid w:val="00540A45"/>
    <w:rsid w:val="00593C2D"/>
    <w:rsid w:val="00614E9B"/>
    <w:rsid w:val="00641A02"/>
    <w:rsid w:val="00660510"/>
    <w:rsid w:val="00660BF3"/>
    <w:rsid w:val="00662D8B"/>
    <w:rsid w:val="00667FC0"/>
    <w:rsid w:val="006A70EC"/>
    <w:rsid w:val="006B155E"/>
    <w:rsid w:val="006C4EF6"/>
    <w:rsid w:val="0070093E"/>
    <w:rsid w:val="0070718B"/>
    <w:rsid w:val="007421BC"/>
    <w:rsid w:val="00746BE5"/>
    <w:rsid w:val="00746F6B"/>
    <w:rsid w:val="007519CE"/>
    <w:rsid w:val="00751A6F"/>
    <w:rsid w:val="00752E2C"/>
    <w:rsid w:val="00790156"/>
    <w:rsid w:val="007C1ECA"/>
    <w:rsid w:val="007D1519"/>
    <w:rsid w:val="007E2CBD"/>
    <w:rsid w:val="00825875"/>
    <w:rsid w:val="0085741F"/>
    <w:rsid w:val="00887D43"/>
    <w:rsid w:val="008C4820"/>
    <w:rsid w:val="008D355F"/>
    <w:rsid w:val="00957CEA"/>
    <w:rsid w:val="0096551A"/>
    <w:rsid w:val="009A6258"/>
    <w:rsid w:val="009D71E7"/>
    <w:rsid w:val="00A02B39"/>
    <w:rsid w:val="00A44C7A"/>
    <w:rsid w:val="00A65047"/>
    <w:rsid w:val="00A934CB"/>
    <w:rsid w:val="00A93A4E"/>
    <w:rsid w:val="00AB12CE"/>
    <w:rsid w:val="00AD3A47"/>
    <w:rsid w:val="00B15783"/>
    <w:rsid w:val="00B30A61"/>
    <w:rsid w:val="00B52D1E"/>
    <w:rsid w:val="00B92BF3"/>
    <w:rsid w:val="00BD6750"/>
    <w:rsid w:val="00C13FBF"/>
    <w:rsid w:val="00C65D1A"/>
    <w:rsid w:val="00C84ECE"/>
    <w:rsid w:val="00C878D3"/>
    <w:rsid w:val="00CD7829"/>
    <w:rsid w:val="00CE4A03"/>
    <w:rsid w:val="00CF32FB"/>
    <w:rsid w:val="00D35478"/>
    <w:rsid w:val="00D73904"/>
    <w:rsid w:val="00D9191C"/>
    <w:rsid w:val="00D95204"/>
    <w:rsid w:val="00DB053F"/>
    <w:rsid w:val="00E13F1D"/>
    <w:rsid w:val="00E23C6A"/>
    <w:rsid w:val="00E52569"/>
    <w:rsid w:val="00E665D8"/>
    <w:rsid w:val="00E7146E"/>
    <w:rsid w:val="00E90932"/>
    <w:rsid w:val="00EB396D"/>
    <w:rsid w:val="00EB6677"/>
    <w:rsid w:val="00EF143F"/>
    <w:rsid w:val="00FA6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820"/>
    <w:pPr>
      <w:spacing w:after="200" w:line="276" w:lineRule="auto"/>
    </w:pPr>
  </w:style>
  <w:style w:type="paragraph" w:styleId="Heading1">
    <w:name w:val="heading 1"/>
    <w:basedOn w:val="Normal"/>
    <w:next w:val="Normal"/>
    <w:link w:val="Heading1Char"/>
    <w:uiPriority w:val="9"/>
    <w:qFormat/>
    <w:rsid w:val="008C4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8C4820"/>
    <w:pPr>
      <w:spacing w:after="120"/>
      <w:ind w:left="720"/>
    </w:pPr>
  </w:style>
  <w:style w:type="character" w:customStyle="1" w:styleId="Heading1Char">
    <w:name w:val="Heading 1 Char"/>
    <w:basedOn w:val="DefaultParagraphFont"/>
    <w:link w:val="Heading1"/>
    <w:uiPriority w:val="9"/>
    <w:rsid w:val="008C482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8C4820"/>
    <w:pPr>
      <w:spacing w:before="480"/>
      <w:outlineLvl w:val="9"/>
    </w:pPr>
    <w:rPr>
      <w:b/>
      <w:bCs/>
      <w:sz w:val="28"/>
      <w:szCs w:val="28"/>
      <w:lang w:eastAsia="ja-JP"/>
    </w:rPr>
  </w:style>
  <w:style w:type="character" w:styleId="Hyperlink">
    <w:name w:val="Hyperlink"/>
    <w:basedOn w:val="DefaultParagraphFont"/>
    <w:uiPriority w:val="99"/>
    <w:unhideWhenUsed/>
    <w:rsid w:val="008C4820"/>
    <w:rPr>
      <w:color w:val="0563C1" w:themeColor="hyperlink"/>
      <w:u w:val="single"/>
    </w:rPr>
  </w:style>
  <w:style w:type="paragraph" w:styleId="BalloonText">
    <w:name w:val="Balloon Text"/>
    <w:basedOn w:val="Normal"/>
    <w:link w:val="BalloonTextChar"/>
    <w:uiPriority w:val="99"/>
    <w:semiHidden/>
    <w:unhideWhenUsed/>
    <w:rsid w:val="00CD7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829"/>
    <w:rPr>
      <w:rFonts w:ascii="Tahoma" w:hAnsi="Tahoma" w:cs="Tahoma"/>
      <w:sz w:val="16"/>
      <w:szCs w:val="16"/>
    </w:rPr>
  </w:style>
  <w:style w:type="paragraph" w:styleId="ListParagraph">
    <w:name w:val="List Paragraph"/>
    <w:basedOn w:val="Normal"/>
    <w:uiPriority w:val="34"/>
    <w:qFormat/>
    <w:rsid w:val="007071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820"/>
    <w:pPr>
      <w:spacing w:after="200" w:line="276" w:lineRule="auto"/>
    </w:pPr>
  </w:style>
  <w:style w:type="paragraph" w:styleId="Heading1">
    <w:name w:val="heading 1"/>
    <w:basedOn w:val="Normal"/>
    <w:next w:val="Normal"/>
    <w:link w:val="Heading1Char"/>
    <w:uiPriority w:val="9"/>
    <w:qFormat/>
    <w:rsid w:val="008C4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8C4820"/>
    <w:pPr>
      <w:spacing w:after="120"/>
      <w:ind w:left="720"/>
    </w:pPr>
  </w:style>
  <w:style w:type="character" w:customStyle="1" w:styleId="Heading1Char">
    <w:name w:val="Heading 1 Char"/>
    <w:basedOn w:val="DefaultParagraphFont"/>
    <w:link w:val="Heading1"/>
    <w:uiPriority w:val="9"/>
    <w:rsid w:val="008C482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8C4820"/>
    <w:pPr>
      <w:spacing w:before="480"/>
      <w:outlineLvl w:val="9"/>
    </w:pPr>
    <w:rPr>
      <w:b/>
      <w:bCs/>
      <w:sz w:val="28"/>
      <w:szCs w:val="28"/>
      <w:lang w:eastAsia="ja-JP"/>
    </w:rPr>
  </w:style>
  <w:style w:type="character" w:styleId="Hyperlink">
    <w:name w:val="Hyperlink"/>
    <w:basedOn w:val="DefaultParagraphFont"/>
    <w:uiPriority w:val="99"/>
    <w:unhideWhenUsed/>
    <w:rsid w:val="008C4820"/>
    <w:rPr>
      <w:color w:val="0563C1" w:themeColor="hyperlink"/>
      <w:u w:val="single"/>
    </w:rPr>
  </w:style>
  <w:style w:type="paragraph" w:styleId="BalloonText">
    <w:name w:val="Balloon Text"/>
    <w:basedOn w:val="Normal"/>
    <w:link w:val="BalloonTextChar"/>
    <w:uiPriority w:val="99"/>
    <w:semiHidden/>
    <w:unhideWhenUsed/>
    <w:rsid w:val="00CD7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829"/>
    <w:rPr>
      <w:rFonts w:ascii="Tahoma" w:hAnsi="Tahoma" w:cs="Tahoma"/>
      <w:sz w:val="16"/>
      <w:szCs w:val="16"/>
    </w:rPr>
  </w:style>
  <w:style w:type="paragraph" w:styleId="ListParagraph">
    <w:name w:val="List Paragraph"/>
    <w:basedOn w:val="Normal"/>
    <w:uiPriority w:val="34"/>
    <w:qFormat/>
    <w:rsid w:val="00707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jr</cp:lastModifiedBy>
  <cp:revision>5</cp:revision>
  <dcterms:created xsi:type="dcterms:W3CDTF">2013-12-04T02:10:00Z</dcterms:created>
  <dcterms:modified xsi:type="dcterms:W3CDTF">2013-12-09T07:25:00Z</dcterms:modified>
</cp:coreProperties>
</file>